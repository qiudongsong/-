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0673" w14:textId="566B10E2" w:rsidR="00917008" w:rsidRDefault="00917008" w:rsidP="008A03C7">
      <w:r>
        <w:rPr>
          <w:rFonts w:hint="eastAsia"/>
        </w:rPr>
        <w:t>力</w:t>
      </w:r>
      <w:proofErr w:type="gramStart"/>
      <w:r>
        <w:rPr>
          <w:rFonts w:hint="eastAsia"/>
        </w:rPr>
        <w:t>扑素</w:t>
      </w:r>
      <w:proofErr w:type="gramEnd"/>
      <w:r>
        <w:rPr>
          <w:rFonts w:hint="eastAsia"/>
        </w:rPr>
        <w:t xml:space="preserve"> 统计计划</w:t>
      </w:r>
    </w:p>
    <w:p w14:paraId="3FD3F2FB" w14:textId="3CDD72FA" w:rsidR="00917008" w:rsidRDefault="00917008" w:rsidP="008A03C7">
      <w:r>
        <w:t>06/09/2023</w:t>
      </w:r>
    </w:p>
    <w:p w14:paraId="15A954A8" w14:textId="48A489DE" w:rsidR="008B191D" w:rsidRDefault="008B191D" w:rsidP="008A03C7">
      <w:r>
        <w:rPr>
          <w:rFonts w:hint="eastAsia"/>
        </w:rPr>
        <w:t>宋秋冬</w:t>
      </w:r>
    </w:p>
    <w:p w14:paraId="00C58756" w14:textId="1955BC43" w:rsidR="008A03C7" w:rsidRDefault="008A03C7" w:rsidP="008A03C7">
      <w:r>
        <w:rPr>
          <w:rFonts w:hint="eastAsia"/>
        </w:rPr>
        <w:t>统计分析方法：</w:t>
      </w:r>
    </w:p>
    <w:p w14:paraId="39CD9E1D" w14:textId="15CDE5FC" w:rsidR="00173562" w:rsidRDefault="00173562" w:rsidP="008A03C7">
      <w:r>
        <w:rPr>
          <w:rFonts w:hint="eastAsia"/>
        </w:rPr>
        <w:t>对数据进行数据清洗，包含</w:t>
      </w:r>
      <w:r w:rsidR="004B56A3">
        <w:rPr>
          <w:rFonts w:hint="eastAsia"/>
        </w:rPr>
        <w:t>重新编码</w:t>
      </w:r>
      <w:r>
        <w:rPr>
          <w:rFonts w:hint="eastAsia"/>
        </w:rPr>
        <w:t>，处理缺失值，分组</w:t>
      </w:r>
      <w:r w:rsidR="00D332EB">
        <w:rPr>
          <w:rFonts w:hint="eastAsia"/>
        </w:rPr>
        <w:t>，处理离群值，</w:t>
      </w:r>
      <w:r w:rsidR="006833D7">
        <w:rPr>
          <w:rFonts w:hint="eastAsia"/>
        </w:rPr>
        <w:t>处理</w:t>
      </w:r>
      <w:r w:rsidR="00D332EB">
        <w:rPr>
          <w:rFonts w:hint="eastAsia"/>
        </w:rPr>
        <w:t>杠杆点</w:t>
      </w:r>
      <w:r>
        <w:rPr>
          <w:rFonts w:hint="eastAsia"/>
        </w:rPr>
        <w:t>等。</w:t>
      </w:r>
    </w:p>
    <w:p w14:paraId="34E5A025" w14:textId="77777777" w:rsidR="008A03C7" w:rsidRDefault="008A03C7" w:rsidP="008A03C7">
      <w:proofErr w:type="gramStart"/>
      <w:r>
        <w:rPr>
          <w:rFonts w:hint="eastAsia"/>
        </w:rPr>
        <w:t>一</w:t>
      </w:r>
      <w:proofErr w:type="gramEnd"/>
      <w:r>
        <w:t>. 描述性分析</w:t>
      </w:r>
    </w:p>
    <w:p w14:paraId="683D843B" w14:textId="1FCE09E0" w:rsidR="008A03C7" w:rsidRDefault="006519F8" w:rsidP="008A03C7">
      <w:r>
        <w:rPr>
          <w:rFonts w:hint="eastAsia"/>
        </w:rPr>
        <w:t>包含单变量和双变量分析。</w:t>
      </w:r>
      <w:r w:rsidR="008A03C7">
        <w:rPr>
          <w:rFonts w:hint="eastAsia"/>
        </w:rPr>
        <w:t>对基线信息，力</w:t>
      </w:r>
      <w:proofErr w:type="gramStart"/>
      <w:r w:rsidR="008A03C7">
        <w:rPr>
          <w:rFonts w:hint="eastAsia"/>
        </w:rPr>
        <w:t>扑素</w:t>
      </w:r>
      <w:proofErr w:type="gramEnd"/>
      <w:r w:rsidR="008A03C7">
        <w:rPr>
          <w:rFonts w:hint="eastAsia"/>
        </w:rPr>
        <w:t>联合</w:t>
      </w:r>
      <w:r w:rsidR="008A03C7">
        <w:t>PD-1应用现状，既往治疗情况，安全性做描述性分析。应对小基数categorical数据，使用fisher's exact test去测试各变量跟outcome是否有相关性。</w:t>
      </w:r>
    </w:p>
    <w:p w14:paraId="1B06BA25" w14:textId="77777777" w:rsidR="008A03C7" w:rsidRDefault="008A03C7" w:rsidP="008A03C7">
      <w:r>
        <w:rPr>
          <w:rFonts w:hint="eastAsia"/>
        </w:rPr>
        <w:t>具体分析如下：</w:t>
      </w:r>
    </w:p>
    <w:p w14:paraId="6C1FCC0B" w14:textId="77777777" w:rsidR="008A03C7" w:rsidRDefault="008A03C7" w:rsidP="008A03C7">
      <w:r>
        <w:t>1）基线信息</w:t>
      </w:r>
    </w:p>
    <w:p w14:paraId="1AE3C174" w14:textId="77777777" w:rsidR="008A03C7" w:rsidRDefault="008A03C7" w:rsidP="008A03C7">
      <w:r>
        <w:rPr>
          <w:rFonts w:hint="eastAsia"/>
        </w:rPr>
        <w:t>年龄（中位数，范围），性别（男，女，占比</w:t>
      </w:r>
      <w:r>
        <w:t>N%），病理类型（鳞癌，腺癌，占比N%），临床分期（III,IV，占比%）</w:t>
      </w:r>
    </w:p>
    <w:p w14:paraId="2E813192" w14:textId="77777777" w:rsidR="008A03C7" w:rsidRDefault="008A03C7" w:rsidP="008A03C7">
      <w:r>
        <w:t>2）力</w:t>
      </w:r>
      <w:proofErr w:type="gramStart"/>
      <w:r>
        <w:t>扑素</w:t>
      </w:r>
      <w:proofErr w:type="gramEnd"/>
      <w:r>
        <w:t>联合PD-1应用现状</w:t>
      </w:r>
    </w:p>
    <w:p w14:paraId="2D576AE2" w14:textId="77777777" w:rsidR="008A03C7" w:rsidRDefault="008A03C7" w:rsidP="008A03C7">
      <w:r>
        <w:rPr>
          <w:rFonts w:hint="eastAsia"/>
        </w:rPr>
        <w:t>力</w:t>
      </w:r>
      <w:proofErr w:type="gramStart"/>
      <w:r>
        <w:rPr>
          <w:rFonts w:hint="eastAsia"/>
        </w:rPr>
        <w:t>扑素</w:t>
      </w:r>
      <w:proofErr w:type="gramEnd"/>
      <w:r>
        <w:rPr>
          <w:rFonts w:hint="eastAsia"/>
        </w:rPr>
        <w:t>剂量（</w:t>
      </w:r>
      <w:r>
        <w:t>mg/m2，中位数，范围），总剂量（mg，中位数，范围），力</w:t>
      </w:r>
      <w:proofErr w:type="gramStart"/>
      <w:r>
        <w:t>扑素</w:t>
      </w:r>
      <w:proofErr w:type="gramEnd"/>
      <w:r>
        <w:t>用药周期数（中位数，范围），PD-1 单抗用药周期数（中位数，范围）</w:t>
      </w:r>
    </w:p>
    <w:p w14:paraId="0DAC2676" w14:textId="77777777" w:rsidR="008A03C7" w:rsidRDefault="008A03C7" w:rsidP="008A03C7">
      <w:r>
        <w:t xml:space="preserve"> 联合的 PD-1 种类（列出种类名称，数量，占比N%），联合的化疗/靶向药物（列出种类名称，数量，占比N%）</w:t>
      </w:r>
    </w:p>
    <w:p w14:paraId="204C45D9" w14:textId="77777777" w:rsidR="008A03C7" w:rsidRDefault="008A03C7" w:rsidP="008A03C7">
      <w:r>
        <w:t>3）既往治疗情况（例数、比例）</w:t>
      </w:r>
    </w:p>
    <w:p w14:paraId="29206C87" w14:textId="77777777" w:rsidR="008A03C7" w:rsidRDefault="008A03C7" w:rsidP="008A03C7">
      <w:r>
        <w:t xml:space="preserve"> 既往手术情况</w:t>
      </w:r>
    </w:p>
    <w:p w14:paraId="5BF03096" w14:textId="77777777" w:rsidR="008A03C7" w:rsidRDefault="008A03C7" w:rsidP="008A03C7">
      <w:r>
        <w:t xml:space="preserve"> 既往放疗情况</w:t>
      </w:r>
    </w:p>
    <w:p w14:paraId="2884D784" w14:textId="77777777" w:rsidR="008A03C7" w:rsidRDefault="008A03C7" w:rsidP="008A03C7">
      <w:r>
        <w:t xml:space="preserve"> 既往药物治疗情况</w:t>
      </w:r>
    </w:p>
    <w:p w14:paraId="0B4CA172" w14:textId="77777777" w:rsidR="008A03C7" w:rsidRDefault="008A03C7" w:rsidP="008A03C7">
      <w:r>
        <w:t xml:space="preserve"> 既往未经任何治疗情况</w:t>
      </w:r>
    </w:p>
    <w:p w14:paraId="15DA58A0" w14:textId="77777777" w:rsidR="008A03C7" w:rsidRDefault="008A03C7" w:rsidP="008A03C7">
      <w:r>
        <w:t xml:space="preserve"> 4）安全性</w:t>
      </w:r>
    </w:p>
    <w:p w14:paraId="7486AD2A" w14:textId="77777777" w:rsidR="008A03C7" w:rsidRDefault="008A03C7" w:rsidP="008A03C7">
      <w:r>
        <w:t>1，2，3级及以上不良事件（数量，占比N%），与免疫相关的不良事件（数量，占比%）</w:t>
      </w:r>
    </w:p>
    <w:p w14:paraId="6DAE298E" w14:textId="77777777" w:rsidR="008A03C7" w:rsidRDefault="008A03C7" w:rsidP="008A03C7">
      <w:r>
        <w:rPr>
          <w:rFonts w:hint="eastAsia"/>
        </w:rPr>
        <w:t>用散点图列出各不良事件（种类，数量）</w:t>
      </w:r>
    </w:p>
    <w:p w14:paraId="4D7D0BD2" w14:textId="77777777" w:rsidR="008A03C7" w:rsidRDefault="008A03C7" w:rsidP="008A03C7">
      <w:r>
        <w:rPr>
          <w:rFonts w:hint="eastAsia"/>
        </w:rPr>
        <w:t>二</w:t>
      </w:r>
      <w:r>
        <w:t>. 生存分析</w:t>
      </w:r>
    </w:p>
    <w:p w14:paraId="787044FD" w14:textId="393C680C" w:rsidR="00725A2B" w:rsidRDefault="00725A2B" w:rsidP="008A03C7">
      <w:r>
        <w:rPr>
          <w:rFonts w:hint="eastAsia"/>
        </w:rPr>
        <w:t>1）</w:t>
      </w:r>
      <w:r w:rsidR="008A03C7">
        <w:rPr>
          <w:rFonts w:hint="eastAsia"/>
        </w:rPr>
        <w:t>对总体人群、鳞癌、腺癌</w:t>
      </w:r>
      <w:r w:rsidR="008A03C7">
        <w:t xml:space="preserve"> 算出疾病无恶化存活期</w:t>
      </w:r>
    </w:p>
    <w:p w14:paraId="513B4C08" w14:textId="011EF996" w:rsidR="008A03C7" w:rsidRDefault="00BC0EB7" w:rsidP="008A03C7">
      <w:r>
        <w:rPr>
          <w:rFonts w:hint="eastAsia"/>
        </w:rPr>
        <w:t>对</w:t>
      </w:r>
      <w:proofErr w:type="gramStart"/>
      <w:r>
        <w:rPr>
          <w:rFonts w:hint="eastAsia"/>
        </w:rPr>
        <w:t>缺失值做删</w:t>
      </w:r>
      <w:proofErr w:type="gramEnd"/>
      <w:r>
        <w:rPr>
          <w:rFonts w:hint="eastAsia"/>
        </w:rPr>
        <w:t>失处理，计算</w:t>
      </w:r>
      <w:r w:rsidR="008A03C7">
        <w:t>中位</w:t>
      </w:r>
      <w:r>
        <w:rPr>
          <w:rFonts w:hint="eastAsia"/>
        </w:rPr>
        <w:t>存活期（</w:t>
      </w:r>
      <w:proofErr w:type="spellStart"/>
      <w:r w:rsidR="008A03C7">
        <w:t>mPFS</w:t>
      </w:r>
      <w:proofErr w:type="spellEnd"/>
      <w:r>
        <w:rPr>
          <w:rFonts w:hint="eastAsia"/>
        </w:rPr>
        <w:t>）</w:t>
      </w:r>
      <w:r w:rsidR="008A03C7">
        <w:t>，半年存活期，一年存活期，两年存活期</w:t>
      </w:r>
      <w:r w:rsidR="00725A2B">
        <w:rPr>
          <w:rFonts w:hint="eastAsia"/>
        </w:rPr>
        <w:t>。</w:t>
      </w:r>
      <w:r w:rsidR="00725A2B">
        <w:t xml:space="preserve"> </w:t>
      </w:r>
    </w:p>
    <w:p w14:paraId="2331579B" w14:textId="3AF60695" w:rsidR="00725A2B" w:rsidRDefault="00725A2B" w:rsidP="008A03C7">
      <w:r>
        <w:rPr>
          <w:rFonts w:hint="eastAsia"/>
        </w:rPr>
        <w:t>2）制作K</w:t>
      </w:r>
      <w:r>
        <w:t xml:space="preserve">-M </w:t>
      </w:r>
      <w:r>
        <w:rPr>
          <w:rFonts w:hint="eastAsia"/>
        </w:rPr>
        <w:t>曲线做数据可视化</w:t>
      </w:r>
    </w:p>
    <w:p w14:paraId="6AE0B974" w14:textId="77777777" w:rsidR="008A03C7" w:rsidRDefault="008A03C7" w:rsidP="008A03C7">
      <w:r>
        <w:rPr>
          <w:rFonts w:hint="eastAsia"/>
        </w:rPr>
        <w:t>三</w:t>
      </w:r>
      <w:r>
        <w:t>. 疗效评估</w:t>
      </w:r>
    </w:p>
    <w:p w14:paraId="4A377C38" w14:textId="77777777" w:rsidR="008A03C7" w:rsidRDefault="008A03C7" w:rsidP="008A03C7">
      <w:r>
        <w:rPr>
          <w:rFonts w:hint="eastAsia"/>
        </w:rPr>
        <w:t>针对总体人群，鳞癌，腺癌列出</w:t>
      </w:r>
      <w:r>
        <w:t>CR、PR、SD表格，并算出客观缓解率ORR（CR+PR）和疾病控制率DCR（CR+PR+SD）。</w:t>
      </w:r>
    </w:p>
    <w:p w14:paraId="4DA54B88" w14:textId="77777777" w:rsidR="008A03C7" w:rsidRDefault="008A03C7" w:rsidP="008A03C7"/>
    <w:p w14:paraId="594F7C6B" w14:textId="77777777" w:rsidR="008A03C7" w:rsidRDefault="008A03C7" w:rsidP="008A03C7"/>
    <w:p w14:paraId="51DA28DA" w14:textId="50E4807D" w:rsidR="005D68F2" w:rsidRDefault="005D68F2" w:rsidP="008A03C7"/>
    <w:sectPr w:rsidR="005D68F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1CD69" w14:textId="77777777" w:rsidR="00BD31BF" w:rsidRDefault="00BD31BF" w:rsidP="00851D3D">
      <w:r>
        <w:separator/>
      </w:r>
    </w:p>
  </w:endnote>
  <w:endnote w:type="continuationSeparator" w:id="0">
    <w:p w14:paraId="2D20C948" w14:textId="77777777" w:rsidR="00BD31BF" w:rsidRDefault="00BD31BF" w:rsidP="0085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228E" w14:textId="77777777" w:rsidR="00BD31BF" w:rsidRDefault="00BD31BF" w:rsidP="00851D3D">
      <w:r>
        <w:separator/>
      </w:r>
    </w:p>
  </w:footnote>
  <w:footnote w:type="continuationSeparator" w:id="0">
    <w:p w14:paraId="5F67BD45" w14:textId="77777777" w:rsidR="00BD31BF" w:rsidRDefault="00BD31BF" w:rsidP="00851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F2"/>
    <w:rsid w:val="00173562"/>
    <w:rsid w:val="002A5DFD"/>
    <w:rsid w:val="002C216E"/>
    <w:rsid w:val="004B56A3"/>
    <w:rsid w:val="005D68F2"/>
    <w:rsid w:val="006519F8"/>
    <w:rsid w:val="006833D7"/>
    <w:rsid w:val="00725A2B"/>
    <w:rsid w:val="00851D3D"/>
    <w:rsid w:val="008A03C7"/>
    <w:rsid w:val="008B191D"/>
    <w:rsid w:val="00917008"/>
    <w:rsid w:val="00BC0EB7"/>
    <w:rsid w:val="00BD31BF"/>
    <w:rsid w:val="00D3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880F7"/>
  <w15:chartTrackingRefBased/>
  <w15:docId w15:val="{4B827C84-0FFA-4EDC-9EBE-08696E46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B19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B191D"/>
  </w:style>
  <w:style w:type="paragraph" w:styleId="a5">
    <w:name w:val="header"/>
    <w:basedOn w:val="a"/>
    <w:link w:val="a6"/>
    <w:uiPriority w:val="99"/>
    <w:unhideWhenUsed/>
    <w:rsid w:val="00851D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1D3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1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1D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308</Words>
  <Characters>393</Characters>
  <Application>Microsoft Office Word</Application>
  <DocSecurity>0</DocSecurity>
  <Lines>131</Lines>
  <Paragraphs>31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</dc:creator>
  <cp:keywords/>
  <dc:description/>
  <cp:lastModifiedBy>45</cp:lastModifiedBy>
  <cp:revision>14</cp:revision>
  <dcterms:created xsi:type="dcterms:W3CDTF">2023-06-08T08:35:00Z</dcterms:created>
  <dcterms:modified xsi:type="dcterms:W3CDTF">2023-06-08T10:25:00Z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de8501edc1a635632f9798b15fd6ae5379dc326df97d2de42510aa72d01b9db3</vt:lpwstr>
  </property>
</Properties>
</file>